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89C99" w14:textId="77777777" w:rsidR="004733EE" w:rsidRDefault="00AD2D37">
      <w:pPr>
        <w:pStyle w:val="Heading1"/>
      </w:pPr>
      <w:bookmarkStart w:id="0" w:name="nfs1201-assignment-3-nov.-18th-2015"/>
      <w:bookmarkEnd w:id="0"/>
      <w:r>
        <w:t>NFS1201: Assignment 3 (Nov. 18th, 2015)</w:t>
      </w:r>
    </w:p>
    <w:p w14:paraId="6D2C701F" w14:textId="77777777" w:rsidR="004733EE" w:rsidRDefault="00AD2D37">
      <w:r>
        <w:t>Household food insecurity is a known public health problem in Canada, with an associated higher risk for diseases that have a personal and economic cost for Canadians (both individually and governmentally). Tackling household food insecurity is not a simpl</w:t>
      </w:r>
      <w:r>
        <w:t>e action as there are systemic and global considerations, as well as limited government resources, often including a lack of political willpower. Historically, Canada has not had a strategy specific to food insecurity and the current indirect interventions</w:t>
      </w:r>
      <w:r>
        <w:t xml:space="preserve"> don't seem to be very effective given that prevalence rates for food insecurity have remained fairly stable, even increasing in some cases, throughout Canada and so there is a need for strategies to meaningfully reduce the rates. With the recent election </w:t>
      </w:r>
      <w:r>
        <w:t xml:space="preserve">of the Liberal party to a federal parliamentary majority, there </w:t>
      </w:r>
      <w:del w:id="1" w:author="Sarah Orr" w:date="2015-11-17T09:03:00Z">
        <w:r w:rsidDel="00601C11">
          <w:delText xml:space="preserve">is </w:delText>
        </w:r>
      </w:del>
      <w:ins w:id="2" w:author="Sarah Orr" w:date="2015-11-17T09:03:00Z">
        <w:r w:rsidR="00601C11">
          <w:t>are</w:t>
        </w:r>
        <w:r w:rsidR="00601C11">
          <w:t xml:space="preserve"> </w:t>
        </w:r>
      </w:ins>
      <w:r>
        <w:t xml:space="preserve">high hopes and spirits that change can be achieved. </w:t>
      </w:r>
      <w:r>
        <w:rPr>
          <w:i/>
        </w:rPr>
        <w:t>There is political willpower</w:t>
      </w:r>
      <w:r>
        <w:t xml:space="preserve"> to make major changes to health policies and the Liberal party has stated that if need be they </w:t>
      </w:r>
      <w:r>
        <w:rPr>
          <w:i/>
        </w:rPr>
        <w:t>will run a de</w:t>
      </w:r>
      <w:r>
        <w:rPr>
          <w:i/>
        </w:rPr>
        <w:t>ficit</w:t>
      </w:r>
      <w:r>
        <w:t xml:space="preserve"> in order to achieve some of their goals.</w:t>
      </w:r>
    </w:p>
    <w:p w14:paraId="5CD64D98" w14:textId="77777777" w:rsidR="004733EE" w:rsidRDefault="00AD2D37">
      <w:r>
        <w:t>Jane Philpott</w:t>
      </w:r>
      <w:commentRangeStart w:id="3"/>
      <w:r>
        <w:t>, a medical physician,</w:t>
      </w:r>
      <w:commentRangeEnd w:id="3"/>
      <w:r w:rsidR="00601C11">
        <w:rPr>
          <w:rStyle w:val="CommentReference"/>
        </w:rPr>
        <w:commentReference w:id="3"/>
      </w:r>
      <w:r>
        <w:t xml:space="preserve"> was recently appointed to the Liberal cabinet as Minister of Health. As part of an overall goal of improving the health of Canadians, Philpott has put together several task </w:t>
      </w:r>
      <w:r>
        <w:t xml:space="preserve">forces, </w:t>
      </w:r>
      <w:commentRangeStart w:id="4"/>
      <w:r>
        <w:t>one of which is specific to reducing household food insecurity</w:t>
      </w:r>
      <w:commentRangeEnd w:id="4"/>
      <w:r w:rsidR="00601C11">
        <w:rPr>
          <w:rStyle w:val="CommentReference"/>
        </w:rPr>
        <w:commentReference w:id="4"/>
      </w:r>
      <w:r>
        <w:t xml:space="preserve">. While multiple strategies will likely be needed, the task force must prioritize one strategy over others for action. As such, the strategy should </w:t>
      </w:r>
      <w:commentRangeStart w:id="5"/>
      <w:r>
        <w:rPr>
          <w:i/>
        </w:rPr>
        <w:t>preferably</w:t>
      </w:r>
      <w:r>
        <w:t xml:space="preserve"> </w:t>
      </w:r>
      <w:commentRangeEnd w:id="5"/>
      <w:r w:rsidR="00601C11">
        <w:rPr>
          <w:rStyle w:val="CommentReference"/>
        </w:rPr>
        <w:commentReference w:id="5"/>
      </w:r>
      <w:r>
        <w:t>be as impactful and as effe</w:t>
      </w:r>
      <w:r>
        <w:t>ctive as possible. Imagine you are recruited as part of that task force to address food insecurity. What strategy would you prioritize to help meaningfully reduce household food insecurity and why? How would you convince Philpott that your strategy would r</w:t>
      </w:r>
      <w:r>
        <w:t xml:space="preserve">ealistically work? </w:t>
      </w:r>
      <w:ins w:id="6" w:author="Sarah Orr" w:date="2015-11-17T09:25:00Z">
        <w:r>
          <w:t>Will your strategy focus on individual provinces/territories or all of Canada? Will your strategy target households who are severely food insecure or the overall prevalence rates?</w:t>
        </w:r>
        <w:r>
          <w:t xml:space="preserve"> </w:t>
        </w:r>
      </w:ins>
      <w:bookmarkStart w:id="7" w:name="_GoBack"/>
      <w:bookmarkEnd w:id="7"/>
      <w:ins w:id="8" w:author="Sarah Orr" w:date="2015-11-17T09:18:00Z">
        <w:r w:rsidR="005C36FD">
          <w:t xml:space="preserve">All strategies have </w:t>
        </w:r>
      </w:ins>
      <w:ins w:id="9" w:author="Sarah Orr" w:date="2015-11-17T09:19:00Z">
        <w:r w:rsidR="005C36FD">
          <w:t xml:space="preserve">potential </w:t>
        </w:r>
      </w:ins>
      <w:ins w:id="10" w:author="Sarah Orr" w:date="2015-11-17T09:18:00Z">
        <w:r w:rsidR="005C36FD">
          <w:t xml:space="preserve">limitations, so what are the limitations to your strategy and how would you counter-argue or address them? </w:t>
        </w:r>
      </w:ins>
      <w:del w:id="11" w:author="Sarah Orr" w:date="2015-11-17T09:19:00Z">
        <w:r w:rsidDel="005C36FD">
          <w:delText xml:space="preserve">What are some limitations and counter-arguments to those limitations? </w:delText>
        </w:r>
      </w:del>
      <w:del w:id="12" w:author="Sarah Orr" w:date="2015-11-17T09:25:00Z">
        <w:r w:rsidDel="00AD2D37">
          <w:delText>Will you focus on individual provinces/territories or all of Canada? Will you target households who are severely food insecure or the overall prevalence rates?</w:delText>
        </w:r>
      </w:del>
    </w:p>
    <w:p w14:paraId="246BB5A2" w14:textId="77777777" w:rsidR="004733EE" w:rsidRDefault="00AD2D37">
      <w:r>
        <w:t>Drawing</w:t>
      </w:r>
      <w:r>
        <w:t xml:space="preserve"> on the key concepts learned in class and your review of the evidence, </w:t>
      </w:r>
      <w:ins w:id="13" w:author="Sarah Orr" w:date="2015-11-17T09:12:00Z">
        <w:r w:rsidR="00601C11">
          <w:t xml:space="preserve">your assignment is to </w:t>
        </w:r>
      </w:ins>
      <w:r>
        <w:t xml:space="preserve">outline an intervention strategy to reduce household food insecurity in Canada. Identify a clear rationale for </w:t>
      </w:r>
      <w:del w:id="14" w:author="Sarah Orr" w:date="2015-11-17T09:12:00Z">
        <w:r w:rsidDel="00601C11">
          <w:delText xml:space="preserve">the </w:delText>
        </w:r>
      </w:del>
      <w:ins w:id="15" w:author="Sarah Orr" w:date="2015-11-17T09:12:00Z">
        <w:r w:rsidR="00601C11">
          <w:t>your</w:t>
        </w:r>
        <w:r w:rsidR="00601C11">
          <w:t xml:space="preserve"> </w:t>
        </w:r>
      </w:ins>
      <w:r>
        <w:t xml:space="preserve">focus, the core elements of </w:t>
      </w:r>
      <w:del w:id="16" w:author="Sarah Orr" w:date="2015-11-17T09:12:00Z">
        <w:r w:rsidDel="00601C11">
          <w:delText xml:space="preserve">the </w:delText>
        </w:r>
      </w:del>
      <w:ins w:id="17" w:author="Sarah Orr" w:date="2015-11-17T09:12:00Z">
        <w:r w:rsidR="00601C11">
          <w:t>your</w:t>
        </w:r>
        <w:r w:rsidR="00601C11">
          <w:t xml:space="preserve"> </w:t>
        </w:r>
      </w:ins>
      <w:r>
        <w:t xml:space="preserve">intervention, and how </w:t>
      </w:r>
      <w:del w:id="18" w:author="Sarah Orr" w:date="2015-11-17T09:12:00Z">
        <w:r w:rsidDel="00601C11">
          <w:delText xml:space="preserve">this </w:delText>
        </w:r>
      </w:del>
      <w:ins w:id="19" w:author="Sarah Orr" w:date="2015-11-17T09:12:00Z">
        <w:r w:rsidR="00601C11">
          <w:t>your</w:t>
        </w:r>
        <w:r w:rsidR="00601C11">
          <w:t xml:space="preserve"> </w:t>
        </w:r>
      </w:ins>
      <w:r>
        <w:t>strategy, g</w:t>
      </w:r>
      <w:r>
        <w:t xml:space="preserve">iven your understanding of the problem, should reduce household food insecurity. It is expected that you will critically review literature on food insecurity to develop an </w:t>
      </w:r>
      <w:r>
        <w:rPr>
          <w:i/>
        </w:rPr>
        <w:t>evidence-based analysis</w:t>
      </w:r>
      <w:r>
        <w:t xml:space="preserve"> of the problem and its potential solutions. </w:t>
      </w:r>
      <w:commentRangeStart w:id="20"/>
      <w:r>
        <w:t>Your proposed in</w:t>
      </w:r>
      <w:r>
        <w:t xml:space="preserve">tervention approach should be </w:t>
      </w:r>
      <w:r>
        <w:rPr>
          <w:i/>
        </w:rPr>
        <w:t>realistic</w:t>
      </w:r>
      <w:r>
        <w:t xml:space="preserve"> and clearly grounded in your analysis of the problem</w:t>
      </w:r>
      <w:commentRangeEnd w:id="20"/>
      <w:r w:rsidR="005C36FD">
        <w:rPr>
          <w:rStyle w:val="CommentReference"/>
        </w:rPr>
        <w:commentReference w:id="20"/>
      </w:r>
      <w:r>
        <w:t xml:space="preserve">. Regardless of the type of strategy you propose, it is important to pick something </w:t>
      </w:r>
      <w:r>
        <w:t>that you can argue persuasively would have a palpable impact on household food i</w:t>
      </w:r>
      <w:r>
        <w:t>nsecurity.</w:t>
      </w:r>
    </w:p>
    <w:p w14:paraId="5323D387" w14:textId="77777777" w:rsidR="004733EE" w:rsidRDefault="00AD2D37">
      <w:r>
        <w:t>Your assignment should be approximately 1,200 words in length, not including references. It should be submitted to FitzGerald building room 315 by 5pm on Wednesday, Dec. 16th, 2015 (any extension to this deadline will require prior approval from</w:t>
      </w:r>
      <w:r>
        <w:t xml:space="preserve"> the instructor). Assignments should be submitted by hard-copy; emailing or faxing are possible subject to instructor approval. </w:t>
      </w:r>
      <w:r>
        <w:rPr>
          <w:b/>
        </w:rPr>
        <w:t>Important</w:t>
      </w:r>
      <w:r>
        <w:t>: please include a title page, with your name, and start the assignment on the next page (still double-side the pages).</w:t>
      </w:r>
    </w:p>
    <w:sectPr w:rsidR="004733EE">
      <w:pgSz w:w="12240" w:h="15840"/>
      <w:pgMar w:top="1417" w:right="1417" w:bottom="1417" w:left="1417"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arah Orr" w:date="2015-11-17T09:04:00Z" w:initials="SO">
    <w:p w14:paraId="08B34084" w14:textId="77777777" w:rsidR="00601C11" w:rsidRDefault="00601C11">
      <w:pPr>
        <w:pStyle w:val="CommentText"/>
      </w:pPr>
      <w:r>
        <w:rPr>
          <w:rStyle w:val="CommentReference"/>
        </w:rPr>
        <w:annotationRef/>
      </w:r>
      <w:r>
        <w:t>Is this a piece of information you want them to use? Or is it just descriptive of JP?</w:t>
      </w:r>
    </w:p>
  </w:comment>
  <w:comment w:id="4" w:author="Sarah Orr" w:date="2015-11-17T09:09:00Z" w:initials="SO">
    <w:p w14:paraId="5FBEB5BC" w14:textId="77777777" w:rsidR="00601C11" w:rsidRDefault="00601C11">
      <w:pPr>
        <w:pStyle w:val="CommentText"/>
      </w:pPr>
      <w:r>
        <w:rPr>
          <w:rStyle w:val="CommentReference"/>
        </w:rPr>
        <w:annotationRef/>
      </w:r>
      <w:r>
        <w:t xml:space="preserve">This is part of your hypothetical scenario, right? This hasn’t actually been announced? Maybe putting it in more real terms. </w:t>
      </w:r>
      <w:proofErr w:type="spellStart"/>
      <w:r>
        <w:t>Eg</w:t>
      </w:r>
      <w:proofErr w:type="spellEnd"/>
      <w:r>
        <w:t>. The Liberal platform included supporting a national strategy to reduce household food insecurity…</w:t>
      </w:r>
    </w:p>
  </w:comment>
  <w:comment w:id="5" w:author="Sarah Orr" w:date="2015-11-17T09:11:00Z" w:initials="SO">
    <w:p w14:paraId="324EC676" w14:textId="77777777" w:rsidR="00601C11" w:rsidRDefault="00601C11">
      <w:pPr>
        <w:pStyle w:val="CommentText"/>
      </w:pPr>
      <w:r>
        <w:rPr>
          <w:rStyle w:val="CommentReference"/>
        </w:rPr>
        <w:annotationRef/>
      </w:r>
      <w:r>
        <w:t>Not sure what you mean here</w:t>
      </w:r>
    </w:p>
  </w:comment>
  <w:comment w:id="20" w:author="Sarah Orr" w:date="2015-11-17T09:13:00Z" w:initials="SO">
    <w:p w14:paraId="13207C8E" w14:textId="77777777" w:rsidR="005C36FD" w:rsidRDefault="005C36FD">
      <w:pPr>
        <w:pStyle w:val="CommentText"/>
      </w:pPr>
      <w:r>
        <w:rPr>
          <w:rStyle w:val="CommentReference"/>
        </w:rPr>
        <w:annotationRef/>
      </w:r>
      <w:r>
        <w:t>This is feeling redundant. You’ve already specified evidence-based, and analysis, and arguing for it to be realistic, and understanding of the problem… Obviously leave it in if you feel it’s valuable, maybe I’m missing your point.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B34084" w15:done="0"/>
  <w15:commentEx w15:paraId="5FBEB5BC" w15:done="0"/>
  <w15:commentEx w15:paraId="324EC676" w15:done="0"/>
  <w15:commentEx w15:paraId="13207C8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1"/>
    <w:family w:val="roman"/>
    <w:pitch w:val="variable"/>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FC13574"/>
    <w:multiLevelType w:val="multilevel"/>
    <w:tmpl w:val="A4C238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772C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ah Orr">
    <w15:presenceInfo w15:providerId="Windows Live" w15:userId="b0e0a48d8c6dd0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733EE"/>
    <w:rsid w:val="004E29B3"/>
    <w:rsid w:val="00590D07"/>
    <w:rsid w:val="005C36FD"/>
    <w:rsid w:val="00601C11"/>
    <w:rsid w:val="00784D58"/>
    <w:rsid w:val="008D6863"/>
    <w:rsid w:val="00AD2D3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9287C"/>
  <w15:docId w15:val="{4D181A30-7943-4ABF-A396-FB7883044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Droid Sans Fallback" w:hAnsi="Cambria" w:cs="Cambria"/>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180" w:after="180"/>
    </w:pPr>
    <w:rPr>
      <w:rFonts w:ascii="Times New Roman" w:hAnsi="Times New Roman"/>
    </w:rPr>
  </w:style>
  <w:style w:type="paragraph" w:styleId="Heading1">
    <w:name w:val="heading 1"/>
    <w:basedOn w:val="Normal"/>
    <w:next w:val="Normal"/>
    <w:uiPriority w:val="9"/>
    <w:qFormat/>
    <w:pPr>
      <w:keepNext/>
      <w:keepLines/>
      <w:spacing w:before="0" w:after="0"/>
      <w:outlineLvl w:val="0"/>
    </w:pPr>
    <w:rPr>
      <w:rFonts w:ascii="Calibri" w:hAnsi="Calibri"/>
      <w:b/>
      <w:bCs/>
      <w:color w:val="000000"/>
      <w:sz w:val="28"/>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Calibri" w:hAnsi="Calibri"/>
      <w:b/>
      <w:bCs/>
      <w:color w:val="345A8A"/>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suppressAutoHyphens/>
      <w:spacing w:after="200"/>
      <w:jc w:val="center"/>
    </w:pPr>
  </w:style>
  <w:style w:type="paragraph" w:styleId="Date">
    <w:name w:val="Date"/>
    <w:next w:val="Normal"/>
    <w:qFormat/>
    <w:pPr>
      <w:keepNext/>
      <w:keepLines/>
      <w:suppressAutoHyphens/>
      <w:spacing w:after="200"/>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Calibri" w:hAnsi="Calibri"/>
      <w:bCs/>
      <w:sz w:val="20"/>
      <w:szCs w:val="20"/>
    </w:rPr>
  </w:style>
  <w:style w:type="paragraph" w:customStyle="1" w:styleId="Footnote">
    <w:name w:val="Footnote"/>
    <w:basedOn w:val="Normal"/>
    <w:uiPriority w:val="9"/>
    <w:unhideWhenUsed/>
    <w:qFormat/>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paragraph" w:customStyle="1" w:styleId="SourceCode0">
    <w:name w:val="Source Code"/>
    <w:basedOn w:val="Normal"/>
    <w:pPr>
      <w:shd w:val="clear" w:color="auto" w:fill="F8F8F8"/>
    </w:p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01C11"/>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601C11"/>
    <w:rPr>
      <w:rFonts w:ascii="Segoe UI" w:hAnsi="Segoe UI" w:cs="Segoe UI"/>
      <w:sz w:val="18"/>
      <w:szCs w:val="18"/>
    </w:rPr>
  </w:style>
  <w:style w:type="character" w:styleId="CommentReference">
    <w:name w:val="annotation reference"/>
    <w:basedOn w:val="DefaultParagraphFont"/>
    <w:semiHidden/>
    <w:unhideWhenUsed/>
    <w:rsid w:val="00601C11"/>
    <w:rPr>
      <w:sz w:val="16"/>
      <w:szCs w:val="16"/>
    </w:rPr>
  </w:style>
  <w:style w:type="paragraph" w:styleId="CommentText">
    <w:name w:val="annotation text"/>
    <w:basedOn w:val="Normal"/>
    <w:link w:val="CommentTextChar"/>
    <w:semiHidden/>
    <w:unhideWhenUsed/>
    <w:rsid w:val="00601C11"/>
    <w:rPr>
      <w:sz w:val="20"/>
      <w:szCs w:val="20"/>
    </w:rPr>
  </w:style>
  <w:style w:type="character" w:customStyle="1" w:styleId="CommentTextChar">
    <w:name w:val="Comment Text Char"/>
    <w:basedOn w:val="DefaultParagraphFont"/>
    <w:link w:val="CommentText"/>
    <w:semiHidden/>
    <w:rsid w:val="00601C11"/>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601C11"/>
    <w:rPr>
      <w:b/>
      <w:bCs/>
    </w:rPr>
  </w:style>
  <w:style w:type="character" w:customStyle="1" w:styleId="CommentSubjectChar">
    <w:name w:val="Comment Subject Char"/>
    <w:basedOn w:val="CommentTextChar"/>
    <w:link w:val="CommentSubject"/>
    <w:semiHidden/>
    <w:rsid w:val="00601C1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 Orr</dc:creator>
  <cp:lastModifiedBy>Sarah Orr</cp:lastModifiedBy>
  <cp:revision>2</cp:revision>
  <dcterms:created xsi:type="dcterms:W3CDTF">2015-11-17T14:25:00Z</dcterms:created>
  <dcterms:modified xsi:type="dcterms:W3CDTF">2015-11-17T14:25:00Z</dcterms:modified>
</cp:coreProperties>
</file>